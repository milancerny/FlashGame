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60" w:rsidRPr="002C51ED" w:rsidRDefault="00EC7E60" w:rsidP="002C51ED">
      <w:pPr>
        <w:pStyle w:val="Nadpis1"/>
      </w:pPr>
      <w:bookmarkStart w:id="0" w:name="_Toc241296065"/>
      <w:bookmarkStart w:id="1" w:name="_Toc241296569"/>
      <w:bookmarkStart w:id="2" w:name="_Toc241296730"/>
      <w:bookmarkStart w:id="3" w:name="_Toc241309325"/>
      <w:r w:rsidRPr="002C51ED">
        <w:t>PROJEKTOVÝ ZÁMER</w:t>
      </w:r>
      <w:bookmarkEnd w:id="0"/>
      <w:bookmarkEnd w:id="1"/>
      <w:bookmarkEnd w:id="2"/>
      <w:bookmarkEnd w:id="3"/>
    </w:p>
    <w:p w:rsidR="00EC7E60" w:rsidRPr="002C51ED" w:rsidRDefault="00EC7E60" w:rsidP="00EC7E60">
      <w:pPr>
        <w:jc w:val="both"/>
        <w:rPr>
          <w:rFonts w:asciiTheme="minorHAnsi" w:hAnsiTheme="minorHAnsi" w:cstheme="minorHAnsi"/>
          <w:b/>
        </w:rPr>
      </w:pPr>
    </w:p>
    <w:p w:rsidR="00EC7E60" w:rsidRPr="002C51ED" w:rsidRDefault="00EC7E60" w:rsidP="002C51ED">
      <w:pPr>
        <w:jc w:val="center"/>
        <w:rPr>
          <w:rFonts w:asciiTheme="minorHAnsi" w:hAnsiTheme="minorHAnsi" w:cstheme="minorHAnsi"/>
          <w:b/>
          <w:caps/>
          <w:sz w:val="28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3"/>
        <w:gridCol w:w="1071"/>
        <w:gridCol w:w="2757"/>
        <w:gridCol w:w="3688"/>
      </w:tblGrid>
      <w:tr w:rsidR="00EC7E60" w:rsidRPr="002C51ED" w:rsidTr="00AE2886">
        <w:trPr>
          <w:cantSplit/>
        </w:trPr>
        <w:tc>
          <w:tcPr>
            <w:tcW w:w="3059" w:type="pct"/>
            <w:gridSpan w:val="3"/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b/>
              </w:rPr>
            </w:pPr>
          </w:p>
          <w:p w:rsidR="00EC7E60" w:rsidRPr="002C51ED" w:rsidRDefault="00EC7E60" w:rsidP="002E6A3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1" w:type="pct"/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sz w:val="20"/>
              </w:rPr>
            </w:pPr>
          </w:p>
          <w:p w:rsidR="00EC7E60" w:rsidRPr="002C51ED" w:rsidRDefault="00EC7E60" w:rsidP="00AE2886">
            <w:pPr>
              <w:rPr>
                <w:rFonts w:asciiTheme="minorHAnsi" w:hAnsiTheme="minorHAnsi" w:cstheme="minorHAnsi"/>
                <w:b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 xml:space="preserve">Podané dňa: </w:t>
            </w:r>
            <w:r w:rsidR="002F4ACA">
              <w:rPr>
                <w:rFonts w:asciiTheme="minorHAnsi" w:hAnsiTheme="minorHAnsi" w:cstheme="minorHAnsi"/>
                <w:sz w:val="20"/>
              </w:rPr>
              <w:t>26.11.2016</w:t>
            </w:r>
          </w:p>
        </w:tc>
      </w:tr>
      <w:tr w:rsidR="00EC7E60" w:rsidRPr="002C51ED" w:rsidTr="00AE2886">
        <w:trPr>
          <w:cantSplit/>
          <w:trHeight w:val="63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:rsidR="00EC7E60" w:rsidRPr="00AE2886" w:rsidRDefault="00AE2886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28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NÁZOV PROJEKTU</w:t>
            </w:r>
            <w:r w:rsidRPr="00AE288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:rsidR="00EC7E60" w:rsidRPr="00AE2886" w:rsidRDefault="0078370E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color w:val="4B4F56"/>
              </w:rPr>
              <w:t>Shoot4Good</w:t>
            </w:r>
          </w:p>
        </w:tc>
      </w:tr>
      <w:tr w:rsidR="00EC7E60" w:rsidRPr="002C51ED" w:rsidTr="00AE2886">
        <w:trPr>
          <w:cantSplit/>
          <w:trHeight w:val="554"/>
        </w:trPr>
        <w:tc>
          <w:tcPr>
            <w:tcW w:w="5000" w:type="pct"/>
            <w:gridSpan w:val="4"/>
          </w:tcPr>
          <w:p w:rsidR="000E70E6" w:rsidRDefault="00EC7E60" w:rsidP="000E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>Miesto realizácie projektu</w:t>
            </w:r>
            <w:r w:rsidR="000E70E6" w:rsidRPr="002C51E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78370E" w:rsidRPr="0078370E" w:rsidRDefault="0078370E" w:rsidP="000E70E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370E">
              <w:rPr>
                <w:rFonts w:asciiTheme="minorHAnsi" w:hAnsiTheme="minorHAnsi" w:cstheme="minorHAnsi"/>
                <w:b/>
                <w:sz w:val="22"/>
                <w:szCs w:val="22"/>
              </w:rPr>
              <w:t>Univerzita Konštantína Filozofa v Nitre</w:t>
            </w:r>
          </w:p>
          <w:p w:rsidR="00EC7E60" w:rsidRPr="0078370E" w:rsidRDefault="000E70E6" w:rsidP="000E70E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8370E" w:rsidRPr="00A84058">
              <w:rPr>
                <w:rFonts w:asciiTheme="minorHAnsi" w:hAnsiTheme="minorHAnsi" w:cstheme="minorHAnsi"/>
                <w:b/>
                <w:sz w:val="22"/>
                <w:szCs w:val="22"/>
              </w:rPr>
              <w:t>Tr. A. Hlinku 1, 949 74, Nitra</w:t>
            </w:r>
          </w:p>
        </w:tc>
      </w:tr>
      <w:tr w:rsidR="00AE2886" w:rsidRPr="002C51ED" w:rsidTr="00AE2886">
        <w:trPr>
          <w:cantSplit/>
          <w:trHeight w:val="748"/>
        </w:trPr>
        <w:tc>
          <w:tcPr>
            <w:tcW w:w="1044" w:type="pct"/>
          </w:tcPr>
          <w:p w:rsidR="00AE2886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>Začiatok projektu:</w:t>
            </w:r>
            <w:r>
              <w:rPr>
                <w:rFonts w:asciiTheme="minorHAnsi" w:hAnsiTheme="minorHAnsi" w:cstheme="minorHAnsi"/>
                <w:sz w:val="20"/>
              </w:rPr>
              <w:t xml:space="preserve">            </w:t>
            </w:r>
          </w:p>
          <w:p w:rsidR="00AE2886" w:rsidRPr="002C51ED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</w:p>
          <w:p w:rsidR="00AE2886" w:rsidRPr="002C51ED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>Ukončenie projektu</w:t>
            </w:r>
            <w:bookmarkStart w:id="4" w:name="Text55"/>
            <w:r w:rsidRPr="002C51ED"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2015" w:type="pct"/>
            <w:gridSpan w:val="2"/>
          </w:tcPr>
          <w:p w:rsidR="00AE2886" w:rsidRDefault="00A84058" w:rsidP="00AE28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19.11</w:t>
            </w:r>
            <w:r w:rsidR="00AE59C3">
              <w:rPr>
                <w:rFonts w:asciiTheme="minorHAnsi" w:hAnsiTheme="minorHAnsi" w:cstheme="minorHAnsi"/>
                <w:sz w:val="20"/>
              </w:rPr>
              <w:t>.2016</w:t>
            </w:r>
          </w:p>
          <w:p w:rsidR="0072118C" w:rsidRDefault="0072118C" w:rsidP="00AE2886">
            <w:pPr>
              <w:rPr>
                <w:rFonts w:asciiTheme="minorHAnsi" w:hAnsiTheme="minorHAnsi" w:cstheme="minorHAnsi"/>
                <w:sz w:val="20"/>
              </w:rPr>
            </w:pPr>
          </w:p>
          <w:p w:rsidR="00AE2886" w:rsidRPr="002C51ED" w:rsidRDefault="0072118C" w:rsidP="0072118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14.1.2017</w:t>
            </w:r>
          </w:p>
        </w:tc>
        <w:bookmarkEnd w:id="4"/>
        <w:tc>
          <w:tcPr>
            <w:tcW w:w="1941" w:type="pct"/>
          </w:tcPr>
          <w:p w:rsidR="00AE2886" w:rsidRDefault="00AE2886" w:rsidP="00AE2886">
            <w:pPr>
              <w:rPr>
                <w:rFonts w:asciiTheme="minorHAnsi" w:hAnsiTheme="minorHAnsi" w:cstheme="minorHAnsi"/>
                <w:sz w:val="20"/>
              </w:rPr>
            </w:pPr>
            <w:r w:rsidRPr="002C51ED">
              <w:rPr>
                <w:rFonts w:asciiTheme="minorHAnsi" w:hAnsiTheme="minorHAnsi" w:cstheme="minorHAnsi"/>
                <w:sz w:val="20"/>
              </w:rPr>
              <w:t>Doba trvania projektu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Pr="002C51ED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11436">
              <w:rPr>
                <w:rFonts w:asciiTheme="minorHAnsi" w:hAnsiTheme="minorHAnsi" w:cstheme="minorHAnsi"/>
                <w:sz w:val="20"/>
              </w:rPr>
              <w:t xml:space="preserve"> 60</w:t>
            </w:r>
            <w:r w:rsidRPr="002C51ED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(</w:t>
            </w:r>
            <w:r w:rsidR="00611436">
              <w:rPr>
                <w:rFonts w:asciiTheme="minorHAnsi" w:hAnsiTheme="minorHAnsi" w:cstheme="minorHAnsi"/>
                <w:sz w:val="20"/>
              </w:rPr>
              <w:t>dní</w:t>
            </w:r>
            <w:r>
              <w:rPr>
                <w:rFonts w:asciiTheme="minorHAnsi" w:hAnsiTheme="minorHAnsi" w:cstheme="minorHAnsi"/>
                <w:sz w:val="20"/>
              </w:rPr>
              <w:t>)</w:t>
            </w:r>
          </w:p>
          <w:p w:rsidR="00AE59C3" w:rsidRPr="002C51ED" w:rsidRDefault="00AE59C3" w:rsidP="00AE288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7E60" w:rsidRPr="002C51ED" w:rsidTr="00AE2886">
        <w:trPr>
          <w:trHeight w:val="606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C7E60" w:rsidRPr="002C51ED" w:rsidRDefault="00AE2886" w:rsidP="002E6A3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sz w:val="20"/>
                <w:szCs w:val="20"/>
              </w:rPr>
              <w:t>INFORMÁCIE O ŽIADATEĽOVI:</w:t>
            </w:r>
          </w:p>
        </w:tc>
      </w:tr>
      <w:tr w:rsidR="002C51ED" w:rsidRPr="002C51ED" w:rsidTr="00AE2886">
        <w:trPr>
          <w:cantSplit/>
          <w:trHeight w:val="714"/>
        </w:trPr>
        <w:tc>
          <w:tcPr>
            <w:tcW w:w="1608" w:type="pct"/>
            <w:gridSpan w:val="2"/>
            <w:shd w:val="clear" w:color="auto" w:fill="F2F2F2" w:themeFill="background1" w:themeFillShade="F2"/>
          </w:tcPr>
          <w:p w:rsidR="002C51ED" w:rsidRPr="002C51ED" w:rsidRDefault="002C51ED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Organizácia:   </w:t>
            </w:r>
          </w:p>
        </w:tc>
        <w:tc>
          <w:tcPr>
            <w:tcW w:w="3392" w:type="pct"/>
            <w:gridSpan w:val="2"/>
            <w:shd w:val="clear" w:color="auto" w:fill="F2F2F2" w:themeFill="background1" w:themeFillShade="F2"/>
          </w:tcPr>
          <w:p w:rsidR="002C51ED" w:rsidRPr="002C51ED" w:rsidRDefault="00A55D5C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5D5C">
              <w:rPr>
                <w:rFonts w:asciiTheme="minorHAnsi" w:hAnsiTheme="minorHAnsi" w:cstheme="minorHAnsi"/>
                <w:b/>
                <w:sz w:val="22"/>
                <w:szCs w:val="22"/>
              </w:rPr>
              <w:t>FakeAgency</w:t>
            </w:r>
          </w:p>
        </w:tc>
      </w:tr>
      <w:tr w:rsidR="002C51ED" w:rsidRPr="002C51ED" w:rsidTr="002C51ED">
        <w:trPr>
          <w:cantSplit/>
          <w:trHeight w:val="608"/>
        </w:trPr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EC7E60" w:rsidRPr="002C51ED" w:rsidRDefault="00EC7E60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Adresa: </w:t>
            </w:r>
          </w:p>
        </w:tc>
        <w:tc>
          <w:tcPr>
            <w:tcW w:w="3392" w:type="pct"/>
            <w:gridSpan w:val="2"/>
            <w:tcBorders>
              <w:bottom w:val="single" w:sz="4" w:space="0" w:color="auto"/>
            </w:tcBorders>
            <w:vAlign w:val="bottom"/>
          </w:tcPr>
          <w:p w:rsidR="00A84058" w:rsidRDefault="00A84058" w:rsidP="000E70E6">
            <w:pPr>
              <w:rPr>
                <w:rFonts w:asciiTheme="minorHAnsi" w:hAnsiTheme="minorHAnsi" w:cstheme="minorHAnsi"/>
                <w:sz w:val="16"/>
                <w:szCs w:val="20"/>
              </w:rPr>
            </w:pPr>
          </w:p>
          <w:p w:rsidR="00A84058" w:rsidRPr="00A84058" w:rsidRDefault="00A84058" w:rsidP="000E70E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84058">
              <w:rPr>
                <w:rFonts w:asciiTheme="minorHAnsi" w:hAnsiTheme="minorHAnsi" w:cstheme="minorHAnsi"/>
                <w:b/>
                <w:sz w:val="22"/>
                <w:szCs w:val="22"/>
              </w:rPr>
              <w:t>Tr. A. Hlinku 1, 949 74, Nitra</w:t>
            </w:r>
          </w:p>
          <w:p w:rsidR="00EC7E60" w:rsidRPr="002C51ED" w:rsidRDefault="000E70E6" w:rsidP="000E70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16"/>
                <w:szCs w:val="20"/>
              </w:rPr>
              <w:t>(ulica, mesto, PSČ, telefón, fax, e-mail, web stránka)</w:t>
            </w:r>
          </w:p>
        </w:tc>
      </w:tr>
      <w:tr w:rsidR="002C51ED" w:rsidRPr="002C51ED" w:rsidTr="002C51ED">
        <w:trPr>
          <w:cantSplit/>
          <w:trHeight w:val="932"/>
        </w:trPr>
        <w:tc>
          <w:tcPr>
            <w:tcW w:w="160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E70E6" w:rsidRPr="002C51ED" w:rsidRDefault="000E70E6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Projektový riaditeľ </w:t>
            </w:r>
          </w:p>
        </w:tc>
        <w:tc>
          <w:tcPr>
            <w:tcW w:w="3392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E6E80" w:rsidRPr="001E6E80" w:rsidRDefault="001E6E80" w:rsidP="002C51E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>Milan Černý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milan.cerny@student.ukf.sk</w:t>
            </w:r>
          </w:p>
          <w:p w:rsidR="000E70E6" w:rsidRPr="002C51ED" w:rsidRDefault="001E6E80" w:rsidP="002C51ED">
            <w:pPr>
              <w:rPr>
                <w:rFonts w:asciiTheme="minorHAnsi" w:hAnsiTheme="minorHAnsi" w:cstheme="minorHAnsi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sz w:val="16"/>
                <w:szCs w:val="20"/>
              </w:rPr>
              <w:t>(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meno, priezvisko, titul, 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br/>
              <w:t>(adresa, telefón, mobil, e-mail)</w:t>
            </w:r>
          </w:p>
        </w:tc>
      </w:tr>
      <w:tr w:rsidR="002C51ED" w:rsidRPr="002C51ED" w:rsidTr="002C51ED">
        <w:trPr>
          <w:cantSplit/>
          <w:trHeight w:val="846"/>
        </w:trPr>
        <w:tc>
          <w:tcPr>
            <w:tcW w:w="1608" w:type="pct"/>
            <w:gridSpan w:val="2"/>
          </w:tcPr>
          <w:p w:rsidR="002C51ED" w:rsidRPr="002C51ED" w:rsidRDefault="002C51ED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>Projektový koordinátor</w:t>
            </w:r>
            <w:r w:rsidR="002F4ACA">
              <w:rPr>
                <w:rFonts w:asciiTheme="minorHAnsi" w:hAnsiTheme="minorHAnsi" w:cstheme="minorHAnsi"/>
                <w:sz w:val="20"/>
                <w:szCs w:val="20"/>
              </w:rPr>
              <w:t>/dizajnér</w:t>
            </w:r>
          </w:p>
          <w:p w:rsidR="002C51ED" w:rsidRPr="002C51ED" w:rsidRDefault="002C51ED" w:rsidP="002E6A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92" w:type="pct"/>
            <w:gridSpan w:val="2"/>
            <w:vAlign w:val="bottom"/>
          </w:tcPr>
          <w:p w:rsidR="00A84058" w:rsidRDefault="00A84058" w:rsidP="001E6E80">
            <w:pPr>
              <w:rPr>
                <w:rFonts w:asciiTheme="minorHAnsi" w:hAnsiTheme="minorHAnsi" w:cstheme="minorHAnsi"/>
                <w:sz w:val="16"/>
                <w:szCs w:val="20"/>
              </w:rPr>
            </w:pPr>
          </w:p>
          <w:p w:rsidR="00A84058" w:rsidRPr="001E6E80" w:rsidRDefault="00A84058" w:rsidP="00A840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Rastislav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Ďurana, rastislav.durana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>@student.ukf.sk</w:t>
            </w:r>
          </w:p>
          <w:p w:rsidR="002C51ED" w:rsidRPr="002C51ED" w:rsidRDefault="00A84058" w:rsidP="00A84058">
            <w:pPr>
              <w:rPr>
                <w:rFonts w:asciiTheme="minorHAnsi" w:hAnsiTheme="minorHAnsi" w:cstheme="minorHAnsi"/>
                <w:sz w:val="16"/>
                <w:szCs w:val="20"/>
              </w:rPr>
            </w:pPr>
            <w:r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 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(meno, priezvisko, titul, </w:t>
            </w:r>
            <w:r w:rsidR="002C51ED" w:rsidRPr="002C51ED">
              <w:rPr>
                <w:rFonts w:asciiTheme="minorHAnsi" w:hAnsiTheme="minorHAnsi" w:cstheme="minorHAnsi"/>
                <w:sz w:val="16"/>
                <w:szCs w:val="20"/>
              </w:rPr>
              <w:br/>
              <w:t>(adresa, telefón, mobil, e-mail)</w:t>
            </w:r>
          </w:p>
        </w:tc>
      </w:tr>
      <w:tr w:rsidR="002C51ED" w:rsidRPr="002C51ED" w:rsidTr="002F4ACA">
        <w:trPr>
          <w:cantSplit/>
          <w:trHeight w:val="724"/>
        </w:trPr>
        <w:tc>
          <w:tcPr>
            <w:tcW w:w="1608" w:type="pct"/>
            <w:gridSpan w:val="2"/>
          </w:tcPr>
          <w:p w:rsidR="002C51ED" w:rsidRPr="002C51ED" w:rsidRDefault="002C51ED" w:rsidP="002F4AC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sz w:val="20"/>
                <w:szCs w:val="20"/>
              </w:rPr>
              <w:t xml:space="preserve">Projektový </w:t>
            </w:r>
            <w:r w:rsidR="002F4ACA">
              <w:rPr>
                <w:rFonts w:asciiTheme="minorHAnsi" w:hAnsiTheme="minorHAnsi" w:cstheme="minorHAnsi"/>
                <w:sz w:val="20"/>
                <w:szCs w:val="20"/>
              </w:rPr>
              <w:t>analytik</w:t>
            </w:r>
          </w:p>
        </w:tc>
        <w:tc>
          <w:tcPr>
            <w:tcW w:w="3392" w:type="pct"/>
            <w:gridSpan w:val="2"/>
            <w:vAlign w:val="bottom"/>
          </w:tcPr>
          <w:p w:rsidR="00A84058" w:rsidRPr="001E6E80" w:rsidRDefault="00A84058" w:rsidP="00A8405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Branislav Hindický,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branislav.hindicky</w:t>
            </w:r>
            <w:r w:rsidRPr="001E6E80">
              <w:rPr>
                <w:rFonts w:asciiTheme="minorHAnsi" w:hAnsiTheme="minorHAnsi" w:cstheme="minorHAnsi"/>
                <w:b/>
                <w:sz w:val="22"/>
                <w:szCs w:val="22"/>
              </w:rPr>
              <w:t>@student.ukf.sk</w:t>
            </w:r>
          </w:p>
          <w:p w:rsidR="002C51ED" w:rsidRPr="002C51ED" w:rsidRDefault="002C51ED" w:rsidP="001E6E80">
            <w:pPr>
              <w:rPr>
                <w:rFonts w:asciiTheme="minorHAnsi" w:hAnsiTheme="minorHAnsi" w:cstheme="minorHAnsi"/>
                <w:sz w:val="16"/>
                <w:szCs w:val="20"/>
              </w:rPr>
            </w:pPr>
            <w:r w:rsidRPr="002C51ED">
              <w:rPr>
                <w:rFonts w:asciiTheme="minorHAnsi" w:hAnsiTheme="minorHAnsi" w:cstheme="minorHAnsi"/>
                <w:sz w:val="16"/>
                <w:szCs w:val="20"/>
              </w:rPr>
              <w:t xml:space="preserve">(meno, priezvisko, titul, </w:t>
            </w:r>
            <w:r w:rsidRPr="002C51ED">
              <w:rPr>
                <w:rFonts w:asciiTheme="minorHAnsi" w:hAnsiTheme="minorHAnsi" w:cstheme="minorHAnsi"/>
                <w:sz w:val="16"/>
                <w:szCs w:val="20"/>
              </w:rPr>
              <w:br/>
              <w:t>(adresa, telefón, mobil, e-mail)</w:t>
            </w:r>
          </w:p>
        </w:tc>
      </w:tr>
    </w:tbl>
    <w:p w:rsidR="00EC7E60" w:rsidRPr="002C51ED" w:rsidRDefault="00EC7E60" w:rsidP="00EC7E60">
      <w:pPr>
        <w:rPr>
          <w:rFonts w:asciiTheme="minorHAnsi" w:hAnsiTheme="minorHAnsi" w:cstheme="minorHAnsi"/>
          <w:sz w:val="20"/>
        </w:rPr>
      </w:pPr>
    </w:p>
    <w:p w:rsidR="002C51ED" w:rsidRPr="002C51ED" w:rsidRDefault="002C51ED" w:rsidP="00EC7E60">
      <w:pPr>
        <w:rPr>
          <w:rFonts w:asciiTheme="minorHAnsi" w:hAnsiTheme="minorHAnsi" w:cstheme="minorHAnsi"/>
          <w:sz w:val="20"/>
        </w:rPr>
      </w:pPr>
    </w:p>
    <w:p w:rsidR="002C51ED" w:rsidRPr="002C51ED" w:rsidRDefault="002C51ED" w:rsidP="00EC7E60">
      <w:pPr>
        <w:rPr>
          <w:rFonts w:asciiTheme="minorHAnsi" w:hAnsiTheme="minorHAnsi" w:cstheme="minorHAnsi"/>
          <w:sz w:val="20"/>
        </w:rPr>
      </w:pPr>
    </w:p>
    <w:tbl>
      <w:tblPr>
        <w:tblW w:w="4937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4749"/>
        <w:gridCol w:w="4750"/>
      </w:tblGrid>
      <w:tr w:rsidR="00EC7E60" w:rsidRPr="002C51ED" w:rsidTr="002C51ED">
        <w:trPr>
          <w:cantSplit/>
          <w:trHeight w:val="23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E60" w:rsidRPr="002C51ED" w:rsidRDefault="00EC7E60" w:rsidP="002C51ED">
            <w:pPr>
              <w:spacing w:line="360" w:lineRule="auto"/>
              <w:rPr>
                <w:rFonts w:asciiTheme="minorHAnsi" w:hAnsiTheme="minorHAnsi" w:cstheme="minorHAnsi"/>
                <w:bCs/>
                <w:sz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sz w:val="20"/>
              </w:rPr>
              <w:t>Typy projektových aktivít:</w:t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t xml:space="preserve"> (označte všetky relevantné aktivity)</w:t>
            </w:r>
          </w:p>
        </w:tc>
      </w:tr>
      <w:tr w:rsidR="000602D3" w:rsidRPr="002C51ED" w:rsidTr="000602D3">
        <w:trPr>
          <w:cantSplit/>
          <w:trHeight w:val="116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D3" w:rsidRPr="002C51ED" w:rsidRDefault="000602D3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 w:rsidR="0063267D">
              <w:rPr>
                <w:rFonts w:asciiTheme="minorHAnsi" w:hAnsiTheme="minorHAnsi" w:cstheme="minorHAnsi"/>
                <w:bCs/>
                <w:sz w:val="20"/>
              </w:rPr>
            </w:r>
            <w:r w:rsidR="0063267D">
              <w:rPr>
                <w:rFonts w:asciiTheme="minorHAnsi" w:hAnsiTheme="minorHAnsi" w:cstheme="minorHAnsi"/>
                <w:bCs/>
                <w:sz w:val="20"/>
              </w:rPr>
              <w:fldChar w:fldCharType="separate"/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t xml:space="preserve"> Aplikovaný výskum</w:t>
            </w:r>
          </w:p>
          <w:bookmarkStart w:id="5" w:name="Check20"/>
          <w:p w:rsidR="000602D3" w:rsidRPr="002C51ED" w:rsidRDefault="002F4ACA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 w:rsidR="0063267D">
              <w:rPr>
                <w:rFonts w:asciiTheme="minorHAnsi" w:hAnsiTheme="minorHAnsi" w:cstheme="minorHAnsi"/>
                <w:bCs/>
                <w:sz w:val="20"/>
              </w:rPr>
            </w:r>
            <w:r w:rsidR="0063267D">
              <w:rPr>
                <w:rFonts w:asciiTheme="minorHAnsi" w:hAnsiTheme="minorHAnsi" w:cstheme="minorHAnsi"/>
                <w:bCs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bookmarkEnd w:id="5"/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 xml:space="preserve"> Vzdelávanie a zvyšovanie povedomia</w:t>
            </w:r>
          </w:p>
          <w:bookmarkStart w:id="6" w:name="Check21"/>
          <w:p w:rsidR="000602D3" w:rsidRDefault="002F4ACA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 w:rsidR="0063267D">
              <w:rPr>
                <w:rFonts w:asciiTheme="minorHAnsi" w:hAnsiTheme="minorHAnsi" w:cstheme="minorHAnsi"/>
                <w:bCs/>
                <w:sz w:val="20"/>
              </w:rPr>
            </w:r>
            <w:r w:rsidR="0063267D">
              <w:rPr>
                <w:rFonts w:asciiTheme="minorHAnsi" w:hAnsiTheme="minorHAnsi" w:cstheme="minorHAnsi"/>
                <w:bCs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bookmarkEnd w:id="6"/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 xml:space="preserve"> Výučba, budovanie kapacít</w:t>
            </w:r>
          </w:p>
          <w:p w:rsidR="000602D3" w:rsidRPr="002C51ED" w:rsidRDefault="000602D3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 w:rsidR="0063267D">
              <w:rPr>
                <w:rFonts w:asciiTheme="minorHAnsi" w:hAnsiTheme="minorHAnsi" w:cstheme="minorHAnsi"/>
                <w:bCs/>
                <w:sz w:val="20"/>
              </w:rPr>
            </w:r>
            <w:r w:rsidR="0063267D">
              <w:rPr>
                <w:rFonts w:asciiTheme="minorHAnsi" w:hAnsiTheme="minorHAnsi" w:cstheme="minorHAnsi"/>
                <w:bCs/>
                <w:sz w:val="20"/>
              </w:rPr>
              <w:fldChar w:fldCharType="separate"/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r w:rsidRPr="002C51ED">
              <w:rPr>
                <w:rFonts w:asciiTheme="minorHAnsi" w:hAnsiTheme="minorHAnsi" w:cstheme="minorHAnsi"/>
                <w:bCs/>
                <w:sz w:val="20"/>
              </w:rPr>
              <w:t xml:space="preserve"> Šírenie informácií</w:t>
            </w:r>
          </w:p>
        </w:tc>
        <w:bookmarkStart w:id="7" w:name="Check19"/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D3" w:rsidRDefault="00A55D5C" w:rsidP="000602D3">
            <w:pPr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/>
                <w:sz w:val="20"/>
              </w:rPr>
              <w:instrText xml:space="preserve"> FORMCHECKBOX </w:instrText>
            </w:r>
            <w:r w:rsidR="0063267D">
              <w:rPr>
                <w:rFonts w:asciiTheme="minorHAnsi" w:hAnsiTheme="minorHAnsi" w:cstheme="minorHAnsi"/>
                <w:bCs/>
                <w:sz w:val="20"/>
              </w:rPr>
            </w:r>
            <w:r w:rsidR="0063267D">
              <w:rPr>
                <w:rFonts w:asciiTheme="minorHAnsi" w:hAnsiTheme="minorHAnsi" w:cstheme="minorHAnsi"/>
                <w:bCs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bCs/>
                <w:sz w:val="20"/>
              </w:rPr>
              <w:fldChar w:fldCharType="end"/>
            </w:r>
            <w:bookmarkEnd w:id="7"/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 xml:space="preserve"> Iné (vysvetli</w:t>
            </w:r>
            <w:r w:rsidR="000602D3">
              <w:rPr>
                <w:rFonts w:asciiTheme="minorHAnsi" w:hAnsiTheme="minorHAnsi" w:cstheme="minorHAnsi"/>
                <w:bCs/>
                <w:sz w:val="20"/>
              </w:rPr>
              <w:t>te</w:t>
            </w:r>
            <w:r w:rsidR="000602D3" w:rsidRPr="002C51ED">
              <w:rPr>
                <w:rFonts w:asciiTheme="minorHAnsi" w:hAnsiTheme="minorHAnsi" w:cstheme="minorHAnsi"/>
                <w:bCs/>
                <w:sz w:val="20"/>
              </w:rPr>
              <w:t>)</w:t>
            </w:r>
          </w:p>
          <w:p w:rsidR="00A55D5C" w:rsidRPr="0072118C" w:rsidRDefault="0072118C" w:rsidP="000602D3">
            <w:pPr>
              <w:rPr>
                <w:rStyle w:val="Vrazn"/>
              </w:rPr>
            </w:pPr>
            <w:r w:rsidRPr="0072118C">
              <w:rPr>
                <w:rFonts w:asciiTheme="minorHAnsi" w:hAnsiTheme="minorHAnsi" w:cstheme="minorHAnsi"/>
                <w:bCs/>
                <w:sz w:val="20"/>
              </w:rPr>
              <w:t>Nadobudnutie praktických zručností</w:t>
            </w:r>
          </w:p>
        </w:tc>
      </w:tr>
    </w:tbl>
    <w:p w:rsidR="002C51ED" w:rsidRPr="002C51ED" w:rsidRDefault="002C51ED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 w:rsidP="00EC7E60">
      <w:pPr>
        <w:rPr>
          <w:rFonts w:asciiTheme="minorHAnsi" w:hAnsiTheme="minorHAnsi" w:cstheme="minorHAnsi"/>
          <w:b/>
          <w:sz w:val="20"/>
          <w:szCs w:val="20"/>
        </w:rPr>
      </w:pPr>
    </w:p>
    <w:p w:rsidR="000B17B9" w:rsidRDefault="000B17B9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EC7E60" w:rsidRPr="000B17B9" w:rsidRDefault="002C51ED" w:rsidP="00EC7E60">
      <w:pPr>
        <w:rPr>
          <w:rFonts w:asciiTheme="minorHAnsi" w:hAnsiTheme="minorHAnsi" w:cstheme="minorHAnsi"/>
          <w:b/>
          <w:sz w:val="20"/>
          <w:szCs w:val="20"/>
        </w:rPr>
      </w:pPr>
      <w:r w:rsidRPr="006907B9">
        <w:rPr>
          <w:rFonts w:asciiTheme="minorHAnsi" w:hAnsiTheme="minorHAnsi" w:cstheme="minorHAnsi"/>
          <w:szCs w:val="20"/>
        </w:rPr>
        <w:lastRenderedPageBreak/>
        <w:t>D</w:t>
      </w:r>
      <w:r w:rsidR="00EC7E60" w:rsidRPr="006907B9">
        <w:rPr>
          <w:rFonts w:asciiTheme="minorHAnsi" w:hAnsiTheme="minorHAnsi" w:cstheme="minorHAnsi"/>
          <w:szCs w:val="20"/>
        </w:rPr>
        <w:t>odatok k formuláru</w:t>
      </w:r>
      <w:r w:rsidR="00EC7E60" w:rsidRPr="00AE2886">
        <w:rPr>
          <w:rFonts w:asciiTheme="minorHAnsi" w:hAnsiTheme="minorHAnsi" w:cstheme="minorHAnsi"/>
          <w:b/>
          <w:szCs w:val="20"/>
        </w:rPr>
        <w:t xml:space="preserve"> Projektového zámeru </w:t>
      </w:r>
      <w:r w:rsidR="00EC7E60" w:rsidRPr="006907B9">
        <w:rPr>
          <w:rFonts w:asciiTheme="minorHAnsi" w:hAnsiTheme="minorHAnsi" w:cstheme="minorHAnsi"/>
          <w:szCs w:val="20"/>
        </w:rPr>
        <w:t>– opisná časť</w:t>
      </w:r>
    </w:p>
    <w:p w:rsidR="00EC7E60" w:rsidRPr="002C51ED" w:rsidRDefault="00EC7E60" w:rsidP="00EC7E60">
      <w:pPr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tbl>
      <w:tblPr>
        <w:tblW w:w="0" w:type="auto"/>
        <w:tblInd w:w="70" w:type="dxa"/>
        <w:tblBorders>
          <w:top w:val="dashed" w:sz="4" w:space="0" w:color="F2F2F2" w:themeColor="background1" w:themeShade="F2"/>
          <w:left w:val="dashed" w:sz="4" w:space="0" w:color="F2F2F2" w:themeColor="background1" w:themeShade="F2"/>
          <w:bottom w:val="dashed" w:sz="4" w:space="0" w:color="F2F2F2" w:themeColor="background1" w:themeShade="F2"/>
          <w:right w:val="dashed" w:sz="4" w:space="0" w:color="F2F2F2" w:themeColor="background1" w:themeShade="F2"/>
          <w:insideH w:val="dashed" w:sz="4" w:space="0" w:color="F2F2F2" w:themeColor="background1" w:themeShade="F2"/>
          <w:insideV w:val="dashed" w:sz="4" w:space="0" w:color="F2F2F2" w:themeColor="background1" w:themeShade="F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8"/>
      </w:tblGrid>
      <w:tr w:rsidR="00444CC1" w:rsidTr="00444CC1">
        <w:trPr>
          <w:trHeight w:val="910"/>
        </w:trPr>
        <w:tc>
          <w:tcPr>
            <w:tcW w:w="9368" w:type="dxa"/>
          </w:tcPr>
          <w:p w:rsidR="00444CC1" w:rsidRPr="002C51ED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:rsidR="005B70FD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ZÁMER:</w:t>
            </w:r>
          </w:p>
          <w:p w:rsidR="00CA1482" w:rsidRDefault="00CA1482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</w:p>
          <w:p w:rsidR="005B70FD" w:rsidRDefault="005B70FD" w:rsidP="00444CC1">
            <w:pPr>
              <w:ind w:left="114"/>
              <w:rPr>
                <w:rFonts w:asciiTheme="minorHAnsi" w:hAnsiTheme="minorHAnsi" w:cstheme="minorHAnsi"/>
                <w:lang w:eastAsia="sk-SK"/>
              </w:rPr>
            </w:pPr>
            <w:r w:rsidRPr="005B70FD">
              <w:rPr>
                <w:rFonts w:asciiTheme="minorHAnsi" w:hAnsiTheme="minorHAnsi" w:cstheme="minorHAnsi"/>
                <w:lang w:eastAsia="sk-SK"/>
              </w:rPr>
              <w:t xml:space="preserve">Vytvoriť </w:t>
            </w:r>
            <w:r>
              <w:rPr>
                <w:rFonts w:asciiTheme="minorHAnsi" w:hAnsiTheme="minorHAnsi" w:cstheme="minorHAnsi"/>
                <w:lang w:eastAsia="sk-SK"/>
              </w:rPr>
              <w:t xml:space="preserve">virtuálnu </w:t>
            </w:r>
            <w:r w:rsidR="00CA1482">
              <w:rPr>
                <w:rFonts w:asciiTheme="minorHAnsi" w:hAnsiTheme="minorHAnsi" w:cstheme="minorHAnsi"/>
                <w:lang w:eastAsia="sk-SK"/>
              </w:rPr>
              <w:t xml:space="preserve">cvičnú </w:t>
            </w:r>
            <w:r>
              <w:rPr>
                <w:rFonts w:asciiTheme="minorHAnsi" w:hAnsiTheme="minorHAnsi" w:cstheme="minorHAnsi"/>
                <w:lang w:eastAsia="sk-SK"/>
              </w:rPr>
              <w:t>strelnicu, ktorá zabezpečí:</w:t>
            </w:r>
          </w:p>
          <w:p w:rsidR="005B70FD" w:rsidRPr="0059122E" w:rsidRDefault="005B70FD" w:rsidP="005B70F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eastAsia="sk-SK"/>
              </w:rPr>
            </w:pPr>
          </w:p>
          <w:p w:rsidR="005B70FD" w:rsidRPr="00B82289" w:rsidRDefault="005B70FD" w:rsidP="005B70FD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eastAsia="sk-SK"/>
              </w:rPr>
            </w:pPr>
            <w:r>
              <w:rPr>
                <w:rFonts w:asciiTheme="minorHAnsi" w:hAnsiTheme="minorHAnsi" w:cstheme="minorHAnsi"/>
                <w:lang w:eastAsia="sk-SK"/>
              </w:rPr>
              <w:t>Sreľbu z viacerých zbraní</w:t>
            </w:r>
          </w:p>
          <w:p w:rsidR="005B70FD" w:rsidRDefault="005B70FD" w:rsidP="005B70FD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ins w:id="8" w:author="Slilko Test" w:date="2017-01-27T22:05:00Z"/>
                <w:rFonts w:asciiTheme="minorHAnsi" w:hAnsiTheme="minorHAnsi" w:cstheme="minorHAnsi"/>
                <w:lang w:eastAsia="sk-SK"/>
              </w:rPr>
            </w:pPr>
            <w:del w:id="9" w:author="Slilko Test" w:date="2017-01-27T22:05:00Z">
              <w:r w:rsidDel="00142C25">
                <w:rPr>
                  <w:rFonts w:asciiTheme="minorHAnsi" w:hAnsiTheme="minorHAnsi" w:cstheme="minorHAnsi"/>
                  <w:lang w:eastAsia="sk-SK"/>
                </w:rPr>
                <w:delText>Výber typu prostredia</w:delText>
              </w:r>
              <w:r w:rsidR="00677173" w:rsidDel="00142C25">
                <w:rPr>
                  <w:rFonts w:asciiTheme="minorHAnsi" w:hAnsiTheme="minorHAnsi" w:cstheme="minorHAnsi"/>
                  <w:lang w:eastAsia="sk-SK"/>
                </w:rPr>
                <w:delText xml:space="preserve"> vytvoreného na základe reálneho motívu</w:delText>
              </w:r>
            </w:del>
            <w:ins w:id="10" w:author="Slilko Test" w:date="2017-01-27T22:05:00Z">
              <w:r w:rsidR="00142C25">
                <w:rPr>
                  <w:rFonts w:asciiTheme="minorHAnsi" w:hAnsiTheme="minorHAnsi" w:cstheme="minorHAnsi"/>
                  <w:lang w:eastAsia="sk-SK"/>
                </w:rPr>
                <w:t>Náhodné generovanie pozície teroristu</w:t>
              </w:r>
            </w:ins>
          </w:p>
          <w:p w:rsidR="00142C25" w:rsidRPr="00B82289" w:rsidRDefault="00142C25" w:rsidP="005B70FD">
            <w:pPr>
              <w:pStyle w:val="Odsekzoznamu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lang w:eastAsia="sk-SK"/>
              </w:rPr>
            </w:pPr>
            <w:ins w:id="11" w:author="Slilko Test" w:date="2017-01-27T22:05:00Z">
              <w:r>
                <w:rPr>
                  <w:rFonts w:asciiTheme="minorHAnsi" w:hAnsiTheme="minorHAnsi" w:cstheme="minorHAnsi"/>
                  <w:lang w:eastAsia="sk-SK"/>
                </w:rPr>
                <w:t>Simuláciu zásobníka s</w:t>
              </w:r>
            </w:ins>
            <w:ins w:id="12" w:author="Slilko Test" w:date="2017-01-27T22:06:00Z">
              <w:r>
                <w:rPr>
                  <w:rFonts w:asciiTheme="minorHAnsi" w:hAnsiTheme="minorHAnsi" w:cstheme="minorHAnsi"/>
                  <w:lang w:eastAsia="sk-SK"/>
                </w:rPr>
                <w:t> </w:t>
              </w:r>
            </w:ins>
            <w:ins w:id="13" w:author="Slilko Test" w:date="2017-01-27T22:05:00Z">
              <w:r>
                <w:rPr>
                  <w:rFonts w:asciiTheme="minorHAnsi" w:hAnsiTheme="minorHAnsi" w:cstheme="minorHAnsi"/>
                  <w:lang w:eastAsia="sk-SK"/>
                </w:rPr>
                <w:t xml:space="preserve">obmedzením </w:t>
              </w:r>
            </w:ins>
            <w:ins w:id="14" w:author="Slilko Test" w:date="2017-01-27T22:06:00Z">
              <w:r>
                <w:rPr>
                  <w:rFonts w:asciiTheme="minorHAnsi" w:hAnsiTheme="minorHAnsi" w:cstheme="minorHAnsi"/>
                  <w:lang w:eastAsia="sk-SK"/>
                </w:rPr>
                <w:t>počtom nábojou</w:t>
              </w:r>
            </w:ins>
            <w:bookmarkStart w:id="15" w:name="_GoBack"/>
            <w:bookmarkEnd w:id="15"/>
          </w:p>
          <w:p w:rsidR="00CA1482" w:rsidRPr="00CA1482" w:rsidDel="00142C25" w:rsidRDefault="00CA1482" w:rsidP="005B70FD">
            <w:pPr>
              <w:pStyle w:val="Odsekzoznamu"/>
              <w:numPr>
                <w:ilvl w:val="0"/>
                <w:numId w:val="1"/>
              </w:numPr>
              <w:jc w:val="both"/>
              <w:rPr>
                <w:del w:id="16" w:author="Slilko Test" w:date="2017-01-27T22:05:00Z"/>
                <w:rFonts w:asciiTheme="minorHAnsi" w:hAnsiTheme="minorHAnsi" w:cstheme="minorHAnsi"/>
                <w:lang w:val="en-US"/>
              </w:rPr>
            </w:pPr>
            <w:del w:id="17" w:author="Slilko Test" w:date="2017-01-27T22:05:00Z">
              <w:r w:rsidDel="00142C25">
                <w:rPr>
                  <w:rFonts w:asciiTheme="minorHAnsi" w:hAnsiTheme="minorHAnsi" w:cstheme="minorHAnsi"/>
                  <w:lang w:eastAsia="sk-SK"/>
                </w:rPr>
                <w:delText>Zvoliť náročnosť streľby</w:delText>
              </w:r>
            </w:del>
          </w:p>
          <w:p w:rsidR="00CA1482" w:rsidRPr="00CA1482" w:rsidRDefault="00CA1482" w:rsidP="00CA1482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eastAsia="sk-SK"/>
              </w:rPr>
              <w:t xml:space="preserve">Vyhodnotenie </w:t>
            </w:r>
            <w:r w:rsidR="000B17B9">
              <w:rPr>
                <w:rFonts w:asciiTheme="minorHAnsi" w:hAnsiTheme="minorHAnsi" w:cstheme="minorHAnsi"/>
                <w:lang w:eastAsia="sk-SK"/>
              </w:rPr>
              <w:t>formou</w:t>
            </w:r>
            <w:r>
              <w:rPr>
                <w:rFonts w:asciiTheme="minorHAnsi" w:hAnsiTheme="minorHAnsi" w:cstheme="minorHAnsi"/>
                <w:lang w:eastAsia="sk-SK"/>
              </w:rPr>
              <w:t xml:space="preserve"> dosiahnutého skóre</w:t>
            </w:r>
          </w:p>
          <w:p w:rsidR="00444CC1" w:rsidRPr="00CA1482" w:rsidRDefault="00444CC1" w:rsidP="00CA1482">
            <w:pPr>
              <w:pStyle w:val="Odsekzoznamu"/>
              <w:jc w:val="both"/>
              <w:rPr>
                <w:rFonts w:asciiTheme="minorHAnsi" w:hAnsiTheme="minorHAnsi" w:cstheme="minorHAnsi"/>
                <w:lang w:val="en-US"/>
              </w:rPr>
            </w:pPr>
            <w:r w:rsidRPr="00CA1482">
              <w:rPr>
                <w:rFonts w:asciiTheme="minorHAnsi" w:hAnsiTheme="minorHAnsi" w:cstheme="minorHAnsi"/>
                <w:b/>
                <w:bCs/>
                <w:iCs/>
                <w:szCs w:val="20"/>
              </w:rPr>
              <w:br/>
            </w:r>
          </w:p>
          <w:p w:rsidR="00444CC1" w:rsidRPr="00444CC1" w:rsidRDefault="00444CC1" w:rsidP="00444CC1">
            <w:pPr>
              <w:ind w:left="114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</w:p>
          <w:p w:rsidR="00444CC1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444CC1" w:rsidTr="00444CC1">
        <w:trPr>
          <w:trHeight w:val="639"/>
        </w:trPr>
        <w:tc>
          <w:tcPr>
            <w:tcW w:w="9368" w:type="dxa"/>
          </w:tcPr>
          <w:p w:rsidR="00444CC1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szCs w:val="20"/>
              </w:rPr>
              <w:t xml:space="preserve">CIELE PROJEKTU: </w:t>
            </w:r>
          </w:p>
          <w:p w:rsidR="00677173" w:rsidRDefault="00677173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</w:p>
          <w:p w:rsidR="00CA1482" w:rsidRPr="000B17B9" w:rsidRDefault="00CA1482" w:rsidP="00CA1482">
            <w:pPr>
              <w:pStyle w:val="Odsekzoznamu"/>
              <w:rPr>
                <w:rFonts w:asciiTheme="minorHAnsi" w:hAnsiTheme="minorHAnsi" w:cstheme="minorHAnsi"/>
                <w:lang w:eastAsia="sk-SK"/>
              </w:rPr>
            </w:pPr>
            <w:r w:rsidRPr="000B17B9">
              <w:rPr>
                <w:rFonts w:asciiTheme="minorHAnsi" w:hAnsiTheme="minorHAnsi" w:cstheme="minorHAnsi"/>
                <w:lang w:eastAsia="sk-SK"/>
              </w:rPr>
              <w:t xml:space="preserve">Pripraviť budúcich </w:t>
            </w:r>
            <w:r w:rsidR="00677173" w:rsidRPr="000B17B9">
              <w:rPr>
                <w:rFonts w:asciiTheme="minorHAnsi" w:hAnsiTheme="minorHAnsi" w:cstheme="minorHAnsi"/>
                <w:lang w:eastAsia="sk-SK"/>
              </w:rPr>
              <w:t>agentov Národnej kriminálnej agentúry na situácie, s ktorými sa môžu stretnúť pri reálnom zásahu. Zvýšiť praktické zručnosti v streľbe z rôznych strelných zbraní. Zlepšiť stresovú odolnosť</w:t>
            </w:r>
            <w:r w:rsidR="002F4ACA">
              <w:rPr>
                <w:rFonts w:asciiTheme="minorHAnsi" w:hAnsiTheme="minorHAnsi" w:cstheme="minorHAnsi"/>
                <w:lang w:eastAsia="sk-SK"/>
              </w:rPr>
              <w:t xml:space="preserve"> agentov, čo vedie k lepšiemu rozpoznaniu</w:t>
            </w:r>
            <w:r w:rsidR="00677173" w:rsidRPr="000B17B9">
              <w:rPr>
                <w:rFonts w:asciiTheme="minorHAnsi" w:hAnsiTheme="minorHAnsi" w:cstheme="minorHAnsi"/>
                <w:lang w:eastAsia="sk-SK"/>
              </w:rPr>
              <w:t xml:space="preserve"> zločincov od nevinných občanov. </w:t>
            </w:r>
          </w:p>
          <w:p w:rsidR="00444CC1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:rsidR="00444CC1" w:rsidRPr="002C51ED" w:rsidRDefault="00444CC1" w:rsidP="00444CC1">
            <w:pPr>
              <w:ind w:left="114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 w:rsidR="00444CC1" w:rsidRDefault="00444CC1" w:rsidP="000F140B">
      <w:pPr>
        <w:rPr>
          <w:rFonts w:asciiTheme="minorHAnsi" w:hAnsiTheme="minorHAnsi" w:cstheme="minorHAnsi"/>
          <w:b/>
          <w:bCs/>
          <w:iCs/>
          <w:sz w:val="22"/>
          <w:szCs w:val="20"/>
        </w:rPr>
      </w:pPr>
    </w:p>
    <w:tbl>
      <w:tblPr>
        <w:tblpPr w:leftFromText="141" w:rightFromText="141" w:vertAnchor="text" w:horzAnchor="margin" w:tblpX="108" w:tblpY="10"/>
        <w:tblW w:w="104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108"/>
        <w:gridCol w:w="5003"/>
        <w:gridCol w:w="1390"/>
        <w:gridCol w:w="2955"/>
      </w:tblGrid>
      <w:tr w:rsidR="00181C71" w:rsidRPr="002C51ED" w:rsidTr="000B17B9">
        <w:trPr>
          <w:trHeight w:val="336"/>
        </w:trPr>
        <w:tc>
          <w:tcPr>
            <w:tcW w:w="1045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81C71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20"/>
              </w:rPr>
              <w:t>AKTIVITY PROJEKTU</w:t>
            </w:r>
          </w:p>
          <w:p w:rsidR="00181C71" w:rsidRPr="00444CC1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</w:p>
        </w:tc>
      </w:tr>
      <w:tr w:rsidR="00444CC1" w:rsidRPr="002C51ED" w:rsidTr="000B17B9">
        <w:trPr>
          <w:trHeight w:val="336"/>
        </w:trPr>
        <w:tc>
          <w:tcPr>
            <w:tcW w:w="1108" w:type="dxa"/>
            <w:shd w:val="clear" w:color="auto" w:fill="auto"/>
            <w:vAlign w:val="center"/>
          </w:tcPr>
          <w:p w:rsidR="00444CC1" w:rsidRPr="002C51ED" w:rsidRDefault="00D81D75" w:rsidP="00181C71">
            <w:pPr>
              <w:jc w:val="center"/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Aktivita</w:t>
            </w: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č. </w:t>
            </w:r>
          </w:p>
        </w:tc>
        <w:tc>
          <w:tcPr>
            <w:tcW w:w="5003" w:type="dxa"/>
            <w:shd w:val="clear" w:color="auto" w:fill="auto"/>
            <w:vAlign w:val="center"/>
          </w:tcPr>
          <w:p w:rsidR="00444CC1" w:rsidRPr="002C51ED" w:rsidRDefault="00444CC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  <w:t>Popis aktivity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444CC1" w:rsidRDefault="00444CC1" w:rsidP="00181C71">
            <w:pPr>
              <w:jc w:val="right"/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t>Časový harmonogram</w:t>
            </w:r>
          </w:p>
          <w:p w:rsidR="00611436" w:rsidRPr="00444CC1" w:rsidRDefault="00611436" w:rsidP="00181C71">
            <w:pPr>
              <w:jc w:val="right"/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t>(deň)</w:t>
            </w:r>
          </w:p>
        </w:tc>
        <w:tc>
          <w:tcPr>
            <w:tcW w:w="2955" w:type="dxa"/>
            <w:shd w:val="clear" w:color="auto" w:fill="auto"/>
            <w:vAlign w:val="center"/>
          </w:tcPr>
          <w:p w:rsidR="00444CC1" w:rsidRPr="00444CC1" w:rsidRDefault="00444CC1" w:rsidP="00181C71">
            <w:pPr>
              <w:jc w:val="right"/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</w:pPr>
            <w:r w:rsidRPr="00444CC1"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t xml:space="preserve">Zodpovedná </w:t>
            </w:r>
            <w:r w:rsidRPr="00444CC1">
              <w:rPr>
                <w:rFonts w:asciiTheme="minorHAnsi" w:hAnsiTheme="minorHAnsi" w:cstheme="minorHAnsi"/>
                <w:b/>
                <w:bCs/>
                <w:iCs/>
                <w:caps/>
                <w:sz w:val="14"/>
                <w:szCs w:val="20"/>
              </w:rPr>
              <w:br/>
              <w:t>osoba</w:t>
            </w:r>
          </w:p>
        </w:tc>
      </w:tr>
      <w:tr w:rsidR="00444CC1" w:rsidRPr="002C51ED" w:rsidTr="000B17B9">
        <w:trPr>
          <w:trHeight w:val="228"/>
        </w:trPr>
        <w:tc>
          <w:tcPr>
            <w:tcW w:w="1108" w:type="dxa"/>
            <w:shd w:val="clear" w:color="auto" w:fill="auto"/>
          </w:tcPr>
          <w:p w:rsidR="00444CC1" w:rsidRPr="002C51ED" w:rsidRDefault="00444CC1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5003" w:type="dxa"/>
            <w:shd w:val="clear" w:color="auto" w:fill="auto"/>
          </w:tcPr>
          <w:p w:rsidR="00E273CF" w:rsidRPr="002C51ED" w:rsidRDefault="00E273CF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Zostaviť projektový tým</w:t>
            </w:r>
          </w:p>
        </w:tc>
        <w:tc>
          <w:tcPr>
            <w:tcW w:w="1390" w:type="dxa"/>
            <w:shd w:val="clear" w:color="auto" w:fill="auto"/>
          </w:tcPr>
          <w:p w:rsidR="00444CC1" w:rsidRPr="00611436" w:rsidRDefault="00611436" w:rsidP="00611436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2955" w:type="dxa"/>
            <w:shd w:val="clear" w:color="auto" w:fill="auto"/>
          </w:tcPr>
          <w:p w:rsidR="00444CC1" w:rsidRPr="002C51ED" w:rsidRDefault="00E30FBE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</w:t>
            </w:r>
            <w:r w:rsidR="00FF492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Magdin</w:t>
            </w:r>
          </w:p>
        </w:tc>
      </w:tr>
      <w:tr w:rsidR="00444CC1" w:rsidRPr="002C51ED" w:rsidTr="000B17B9">
        <w:trPr>
          <w:trHeight w:val="299"/>
        </w:trPr>
        <w:tc>
          <w:tcPr>
            <w:tcW w:w="1108" w:type="dxa"/>
            <w:shd w:val="clear" w:color="auto" w:fill="auto"/>
          </w:tcPr>
          <w:p w:rsidR="00444CC1" w:rsidRPr="002C51ED" w:rsidRDefault="00444CC1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5003" w:type="dxa"/>
            <w:shd w:val="clear" w:color="auto" w:fill="auto"/>
          </w:tcPr>
          <w:p w:rsidR="00444CC1" w:rsidRPr="002C51ED" w:rsidRDefault="00E273CF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Vytvoriť scope projektu</w:t>
            </w:r>
          </w:p>
        </w:tc>
        <w:tc>
          <w:tcPr>
            <w:tcW w:w="1390" w:type="dxa"/>
            <w:shd w:val="clear" w:color="auto" w:fill="auto"/>
          </w:tcPr>
          <w:p w:rsidR="00444CC1" w:rsidRPr="002C51ED" w:rsidRDefault="00611436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2-5</w:t>
            </w:r>
          </w:p>
        </w:tc>
        <w:tc>
          <w:tcPr>
            <w:tcW w:w="2955" w:type="dxa"/>
            <w:shd w:val="clear" w:color="auto" w:fill="auto"/>
          </w:tcPr>
          <w:p w:rsidR="00444CC1" w:rsidRPr="002C51ED" w:rsidRDefault="00611436" w:rsidP="00181C7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</w:p>
        </w:tc>
      </w:tr>
      <w:tr w:rsidR="00E273CF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273CF" w:rsidRPr="002C51ED" w:rsidRDefault="00E273CF" w:rsidP="00FF4928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</w:tcPr>
          <w:p w:rsidR="00FF4928" w:rsidRPr="002C51ED" w:rsidRDefault="00FF4928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Navrhnúť vývojové prostredie</w:t>
            </w:r>
          </w:p>
        </w:tc>
        <w:tc>
          <w:tcPr>
            <w:tcW w:w="1390" w:type="dxa"/>
            <w:shd w:val="clear" w:color="auto" w:fill="auto"/>
          </w:tcPr>
          <w:p w:rsidR="00E273CF" w:rsidRPr="002C51ED" w:rsidRDefault="00611436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5-</w:t>
            </w:r>
            <w:r w:rsidR="00E30FBE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8</w:t>
            </w:r>
          </w:p>
        </w:tc>
        <w:tc>
          <w:tcPr>
            <w:tcW w:w="2955" w:type="dxa"/>
            <w:shd w:val="clear" w:color="auto" w:fill="auto"/>
          </w:tcPr>
          <w:p w:rsidR="00E273CF" w:rsidRPr="002C51ED" w:rsidRDefault="00611436" w:rsidP="00E273CF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</w:p>
        </w:tc>
      </w:tr>
      <w:tr w:rsidR="00E273CF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273CF" w:rsidRPr="002C51ED" w:rsidRDefault="00E273CF" w:rsidP="00FF4928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5003" w:type="dxa"/>
            <w:shd w:val="clear" w:color="auto" w:fill="auto"/>
          </w:tcPr>
          <w:p w:rsidR="00E273CF" w:rsidRPr="002C51ED" w:rsidRDefault="00C459E1" w:rsidP="00F652E9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Predložiť návrh dizajnu aplikácie</w:t>
            </w:r>
          </w:p>
        </w:tc>
        <w:tc>
          <w:tcPr>
            <w:tcW w:w="1390" w:type="dxa"/>
            <w:shd w:val="clear" w:color="auto" w:fill="auto"/>
          </w:tcPr>
          <w:p w:rsidR="00E273CF" w:rsidRPr="002C51ED" w:rsidRDefault="00E30FBE" w:rsidP="00F652E9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5-11</w:t>
            </w:r>
          </w:p>
        </w:tc>
        <w:tc>
          <w:tcPr>
            <w:tcW w:w="2955" w:type="dxa"/>
            <w:shd w:val="clear" w:color="auto" w:fill="auto"/>
          </w:tcPr>
          <w:p w:rsidR="00E273CF" w:rsidRPr="002C51ED" w:rsidRDefault="00611436" w:rsidP="00F652E9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</w:t>
            </w:r>
          </w:p>
        </w:tc>
      </w:tr>
      <w:tr w:rsidR="00C459E1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C459E1" w:rsidRPr="002C51ED" w:rsidRDefault="00C459E1" w:rsidP="00C459E1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5003" w:type="dxa"/>
            <w:shd w:val="clear" w:color="auto" w:fill="auto"/>
          </w:tcPr>
          <w:p w:rsidR="00C459E1" w:rsidRPr="002C51ED" w:rsidRDefault="00E30FBE" w:rsidP="00C459E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Identifikovať funkčné požiadavky</w:t>
            </w:r>
          </w:p>
        </w:tc>
        <w:tc>
          <w:tcPr>
            <w:tcW w:w="1390" w:type="dxa"/>
            <w:shd w:val="clear" w:color="auto" w:fill="auto"/>
          </w:tcPr>
          <w:p w:rsidR="00C459E1" w:rsidRPr="002C51ED" w:rsidRDefault="00E30FBE" w:rsidP="00C459E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5-11</w:t>
            </w:r>
          </w:p>
        </w:tc>
        <w:tc>
          <w:tcPr>
            <w:tcW w:w="2955" w:type="dxa"/>
            <w:shd w:val="clear" w:color="auto" w:fill="auto"/>
          </w:tcPr>
          <w:p w:rsidR="00C459E1" w:rsidRPr="002C51ED" w:rsidRDefault="00E30FBE" w:rsidP="00C459E1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Analyzovať funkčné požiadavky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11-15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R.Ďurana,B.Hindický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7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Zaradiť funkčné požiadavky do dvoch release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15-16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8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Vývoj 1. release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16-30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M.Černý, R.Ďurana, B.Hindický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9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Testovať 1. release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30-33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M.Černý, R.Ďurana, B.Hindický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10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Vývoj 2. release (vrátane opravy chýb)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30-59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M.Černý, R.Ďurana, B.Hindický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11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Vytvoriť projektovú dokumentáciu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1-59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B.Hindický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12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Testovať 2. Release 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50-59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M.Černý, R.Ďurana, B.Hindický</w:t>
            </w:r>
          </w:p>
        </w:tc>
      </w:tr>
      <w:tr w:rsidR="00E30FBE" w:rsidRPr="002C51ED" w:rsidTr="000B17B9">
        <w:trPr>
          <w:trHeight w:val="255"/>
        </w:trPr>
        <w:tc>
          <w:tcPr>
            <w:tcW w:w="1108" w:type="dxa"/>
            <w:shd w:val="clear" w:color="auto" w:fill="auto"/>
          </w:tcPr>
          <w:p w:rsidR="00E30FBE" w:rsidRPr="002C51ED" w:rsidRDefault="00E30FBE" w:rsidP="00E30FBE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13</w:t>
            </w:r>
          </w:p>
        </w:tc>
        <w:tc>
          <w:tcPr>
            <w:tcW w:w="5003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Prezentovať</w:t>
            </w:r>
            <w:r w:rsidR="005B70F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/Odovzdať</w:t>
            </w: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projekt zadávateľovi</w:t>
            </w:r>
          </w:p>
        </w:tc>
        <w:tc>
          <w:tcPr>
            <w:tcW w:w="1390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60</w:t>
            </w:r>
          </w:p>
        </w:tc>
        <w:tc>
          <w:tcPr>
            <w:tcW w:w="2955" w:type="dxa"/>
            <w:shd w:val="clear" w:color="auto" w:fill="auto"/>
          </w:tcPr>
          <w:p w:rsidR="00E30FBE" w:rsidRPr="002C51ED" w:rsidRDefault="00E30FBE" w:rsidP="00E30FBE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M.Černý, R.Ďurana, B.Hindický</w:t>
            </w:r>
          </w:p>
        </w:tc>
      </w:tr>
    </w:tbl>
    <w:p w:rsidR="00181C71" w:rsidRPr="002C51ED" w:rsidRDefault="00E273CF" w:rsidP="000B17B9">
      <w:pPr>
        <w:tabs>
          <w:tab w:val="left" w:pos="7553"/>
        </w:tabs>
        <w:rPr>
          <w:rFonts w:asciiTheme="minorHAnsi" w:hAnsiTheme="minorHAnsi" w:cstheme="minorHAnsi"/>
          <w:b/>
          <w:bCs/>
          <w:iCs/>
          <w:sz w:val="20"/>
          <w:szCs w:val="20"/>
        </w:rPr>
      </w:pPr>
      <w:r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</w:p>
    <w:tbl>
      <w:tblPr>
        <w:tblpPr w:leftFromText="141" w:rightFromText="141" w:vertAnchor="text" w:horzAnchor="margin" w:tblpX="108" w:tblpY="10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108"/>
        <w:gridCol w:w="5003"/>
        <w:gridCol w:w="3210"/>
      </w:tblGrid>
      <w:tr w:rsidR="00D81D75" w:rsidRPr="002C51ED" w:rsidTr="00D81D75">
        <w:trPr>
          <w:trHeight w:val="573"/>
        </w:trPr>
        <w:tc>
          <w:tcPr>
            <w:tcW w:w="932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81D75" w:rsidRPr="00181C71" w:rsidRDefault="00D81D75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 w:rsidRPr="00A67FBA">
              <w:rPr>
                <w:rFonts w:asciiTheme="minorHAnsi" w:hAnsiTheme="minorHAnsi" w:cstheme="minorHAnsi"/>
                <w:b/>
                <w:bCs/>
                <w:lang w:eastAsia="sk-SK"/>
              </w:rPr>
              <w:t>ROZPOČET PROJEKTU</w:t>
            </w:r>
          </w:p>
        </w:tc>
      </w:tr>
      <w:tr w:rsidR="00181C71" w:rsidRPr="002C51ED" w:rsidTr="00181C71">
        <w:trPr>
          <w:trHeight w:val="336"/>
        </w:trPr>
        <w:tc>
          <w:tcPr>
            <w:tcW w:w="1108" w:type="dxa"/>
            <w:tcBorders>
              <w:top w:val="nil"/>
            </w:tcBorders>
            <w:vAlign w:val="center"/>
          </w:tcPr>
          <w:p w:rsidR="00181C71" w:rsidRPr="002C51ED" w:rsidRDefault="00181C71" w:rsidP="001E6E80">
            <w:pPr>
              <w:jc w:val="center"/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Položka č.</w:t>
            </w:r>
          </w:p>
        </w:tc>
        <w:tc>
          <w:tcPr>
            <w:tcW w:w="5003" w:type="dxa"/>
            <w:tcBorders>
              <w:top w:val="nil"/>
            </w:tcBorders>
            <w:vAlign w:val="center"/>
          </w:tcPr>
          <w:p w:rsidR="00181C71" w:rsidRPr="002C51ED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  <w:t>Názov</w:t>
            </w:r>
          </w:p>
        </w:tc>
        <w:tc>
          <w:tcPr>
            <w:tcW w:w="3210" w:type="dxa"/>
            <w:tcBorders>
              <w:top w:val="nil"/>
            </w:tcBorders>
            <w:vAlign w:val="center"/>
          </w:tcPr>
          <w:p w:rsidR="00181C71" w:rsidRPr="00181C71" w:rsidRDefault="00181C71" w:rsidP="00181C71">
            <w:pPr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</w:pPr>
            <w:r w:rsidRPr="00181C71">
              <w:rPr>
                <w:rFonts w:asciiTheme="minorHAnsi" w:hAnsiTheme="minorHAnsi" w:cstheme="minorHAnsi"/>
                <w:b/>
                <w:bCs/>
                <w:iCs/>
                <w:caps/>
                <w:sz w:val="20"/>
                <w:szCs w:val="20"/>
              </w:rPr>
              <w:t>náklady v €</w:t>
            </w:r>
          </w:p>
        </w:tc>
      </w:tr>
      <w:tr w:rsidR="00D81D75" w:rsidRPr="002C51ED" w:rsidTr="001E6E80">
        <w:trPr>
          <w:trHeight w:val="228"/>
        </w:trPr>
        <w:tc>
          <w:tcPr>
            <w:tcW w:w="1108" w:type="dxa"/>
          </w:tcPr>
          <w:p w:rsidR="00D81D75" w:rsidRPr="002C51ED" w:rsidRDefault="00D81D75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5003" w:type="dxa"/>
          </w:tcPr>
          <w:p w:rsidR="00D81D75" w:rsidRPr="002C51ED" w:rsidRDefault="005B70FD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Cestovné náklady</w:t>
            </w:r>
          </w:p>
        </w:tc>
        <w:tc>
          <w:tcPr>
            <w:tcW w:w="3210" w:type="dxa"/>
          </w:tcPr>
          <w:p w:rsidR="00D81D75" w:rsidRPr="002C51ED" w:rsidRDefault="005B70FD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110</w:t>
            </w:r>
          </w:p>
        </w:tc>
      </w:tr>
      <w:tr w:rsidR="00D81D75" w:rsidRPr="002C51ED" w:rsidTr="001E6E80">
        <w:trPr>
          <w:trHeight w:val="242"/>
        </w:trPr>
        <w:tc>
          <w:tcPr>
            <w:tcW w:w="1108" w:type="dxa"/>
          </w:tcPr>
          <w:p w:rsidR="00D81D75" w:rsidRPr="002C51ED" w:rsidRDefault="00D81D75" w:rsidP="00D81D7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2C51ED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5003" w:type="dxa"/>
          </w:tcPr>
          <w:p w:rsidR="00D81D75" w:rsidRPr="002C51ED" w:rsidRDefault="000B17B9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Vývojové prostredie (licencie)</w:t>
            </w:r>
          </w:p>
        </w:tc>
        <w:tc>
          <w:tcPr>
            <w:tcW w:w="3210" w:type="dxa"/>
          </w:tcPr>
          <w:p w:rsidR="00D81D75" w:rsidRPr="002C51ED" w:rsidRDefault="000B17B9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300</w:t>
            </w:r>
          </w:p>
        </w:tc>
      </w:tr>
      <w:tr w:rsidR="00D81D75" w:rsidRPr="002C51ED" w:rsidTr="001E6E80">
        <w:trPr>
          <w:trHeight w:val="255"/>
        </w:trPr>
        <w:tc>
          <w:tcPr>
            <w:tcW w:w="1108" w:type="dxa"/>
          </w:tcPr>
          <w:p w:rsidR="00D81D75" w:rsidRPr="002C51ED" w:rsidRDefault="005B70FD" w:rsidP="005B70FD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5003" w:type="dxa"/>
          </w:tcPr>
          <w:p w:rsidR="00D81D75" w:rsidRPr="002C51ED" w:rsidRDefault="000B17B9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Režijné náklady (energie, strava</w:t>
            </w:r>
            <w:r w:rsidR="00E845C5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..</w:t>
            </w: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3210" w:type="dxa"/>
          </w:tcPr>
          <w:p w:rsidR="00D81D75" w:rsidRPr="002C51ED" w:rsidRDefault="002F4ACA" w:rsidP="00D81D75">
            <w:pP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180</w:t>
            </w:r>
          </w:p>
        </w:tc>
      </w:tr>
    </w:tbl>
    <w:p w:rsidR="00B82289" w:rsidRDefault="00B82289" w:rsidP="000B17B9">
      <w:pPr>
        <w:rPr>
          <w:rFonts w:asciiTheme="minorHAnsi" w:hAnsiTheme="minorHAnsi" w:cstheme="minorHAnsi"/>
        </w:rPr>
      </w:pPr>
    </w:p>
    <w:sectPr w:rsidR="00B82289" w:rsidSect="000B17B9">
      <w:pgSz w:w="12240" w:h="15840"/>
      <w:pgMar w:top="851" w:right="1418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7D" w:rsidRDefault="0063267D">
      <w:r>
        <w:separator/>
      </w:r>
    </w:p>
  </w:endnote>
  <w:endnote w:type="continuationSeparator" w:id="0">
    <w:p w:rsidR="0063267D" w:rsidRDefault="0063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7D" w:rsidRDefault="0063267D">
      <w:r>
        <w:separator/>
      </w:r>
    </w:p>
  </w:footnote>
  <w:footnote w:type="continuationSeparator" w:id="0">
    <w:p w:rsidR="0063267D" w:rsidRDefault="0063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7E2"/>
    <w:multiLevelType w:val="hybridMultilevel"/>
    <w:tmpl w:val="C9323D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6132"/>
    <w:multiLevelType w:val="hybridMultilevel"/>
    <w:tmpl w:val="1FAC6DB0"/>
    <w:lvl w:ilvl="0" w:tplc="7672789A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7B0A"/>
    <w:multiLevelType w:val="hybridMultilevel"/>
    <w:tmpl w:val="E8744DA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72AE7"/>
    <w:multiLevelType w:val="hybridMultilevel"/>
    <w:tmpl w:val="FDC8678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65D1D"/>
    <w:multiLevelType w:val="hybridMultilevel"/>
    <w:tmpl w:val="E2C8A22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A66CB"/>
    <w:multiLevelType w:val="hybridMultilevel"/>
    <w:tmpl w:val="7CBA6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ilko Test">
    <w15:presenceInfo w15:providerId="None" w15:userId="Slilko Te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60"/>
    <w:rsid w:val="000602D3"/>
    <w:rsid w:val="000B17B9"/>
    <w:rsid w:val="000E3BEE"/>
    <w:rsid w:val="000E70E6"/>
    <w:rsid w:val="000F140B"/>
    <w:rsid w:val="00112B9F"/>
    <w:rsid w:val="00142C25"/>
    <w:rsid w:val="00181C71"/>
    <w:rsid w:val="001E6E80"/>
    <w:rsid w:val="00214464"/>
    <w:rsid w:val="00273D82"/>
    <w:rsid w:val="002C51ED"/>
    <w:rsid w:val="002E6A3E"/>
    <w:rsid w:val="002F4ACA"/>
    <w:rsid w:val="003F6603"/>
    <w:rsid w:val="00444CC1"/>
    <w:rsid w:val="0059122E"/>
    <w:rsid w:val="005B70FD"/>
    <w:rsid w:val="00611436"/>
    <w:rsid w:val="0063267D"/>
    <w:rsid w:val="00677173"/>
    <w:rsid w:val="006907B9"/>
    <w:rsid w:val="006C190C"/>
    <w:rsid w:val="0072118C"/>
    <w:rsid w:val="0078370E"/>
    <w:rsid w:val="007F68D9"/>
    <w:rsid w:val="008C7329"/>
    <w:rsid w:val="008F0D50"/>
    <w:rsid w:val="009B035D"/>
    <w:rsid w:val="00A55D5C"/>
    <w:rsid w:val="00A67FBA"/>
    <w:rsid w:val="00A84058"/>
    <w:rsid w:val="00AE2886"/>
    <w:rsid w:val="00AE59C3"/>
    <w:rsid w:val="00B82289"/>
    <w:rsid w:val="00C459E1"/>
    <w:rsid w:val="00CA1482"/>
    <w:rsid w:val="00CB2C07"/>
    <w:rsid w:val="00D63A93"/>
    <w:rsid w:val="00D81D75"/>
    <w:rsid w:val="00E273CF"/>
    <w:rsid w:val="00E30FBE"/>
    <w:rsid w:val="00E845C5"/>
    <w:rsid w:val="00EC7E60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255A1F"/>
  <w15:docId w15:val="{B8C7069B-949E-4E2C-AD56-2C05FC29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lny">
    <w:name w:val="Normal"/>
    <w:qFormat/>
    <w:rsid w:val="00EC7E60"/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autoRedefine/>
    <w:qFormat/>
    <w:rsid w:val="002C51ED"/>
    <w:pPr>
      <w:tabs>
        <w:tab w:val="left" w:pos="5220"/>
        <w:tab w:val="right" w:pos="8505"/>
      </w:tabs>
      <w:jc w:val="both"/>
      <w:outlineLvl w:val="0"/>
    </w:pPr>
    <w:rPr>
      <w:rFonts w:asciiTheme="minorHAnsi" w:hAnsiTheme="minorHAnsi" w:cstheme="minorHAnsi"/>
      <w:b/>
      <w:sz w:val="32"/>
      <w:szCs w:val="28"/>
    </w:rPr>
  </w:style>
  <w:style w:type="paragraph" w:styleId="Nadpis3">
    <w:name w:val="heading 3"/>
    <w:basedOn w:val="Normlny"/>
    <w:next w:val="Normlny"/>
    <w:qFormat/>
    <w:rsid w:val="00EC7E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C51ED"/>
    <w:rPr>
      <w:rFonts w:asciiTheme="minorHAnsi" w:hAnsiTheme="minorHAnsi" w:cstheme="minorHAnsi"/>
      <w:b/>
      <w:sz w:val="32"/>
      <w:szCs w:val="28"/>
      <w:lang w:eastAsia="en-US"/>
    </w:rPr>
  </w:style>
  <w:style w:type="paragraph" w:styleId="Textpoznmkypodiarou">
    <w:name w:val="footnote text"/>
    <w:basedOn w:val="Normlny"/>
    <w:semiHidden/>
    <w:rsid w:val="00EC7E60"/>
    <w:rPr>
      <w:sz w:val="20"/>
      <w:szCs w:val="20"/>
    </w:rPr>
  </w:style>
  <w:style w:type="character" w:styleId="Odkaznapoznmkupodiarou">
    <w:name w:val="footnote reference"/>
    <w:basedOn w:val="Predvolenpsmoodseku"/>
    <w:semiHidden/>
    <w:rsid w:val="00EC7E60"/>
    <w:rPr>
      <w:vertAlign w:val="superscript"/>
    </w:rPr>
  </w:style>
  <w:style w:type="paragraph" w:styleId="Odsekzoznamu">
    <w:name w:val="List Paragraph"/>
    <w:basedOn w:val="Normlny"/>
    <w:uiPriority w:val="34"/>
    <w:qFormat/>
    <w:rsid w:val="00B82289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59122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59122E"/>
    <w:rPr>
      <w:rFonts w:ascii="Tahoma" w:hAnsi="Tahoma" w:cs="Tahoma"/>
      <w:sz w:val="16"/>
      <w:szCs w:val="16"/>
      <w:lang w:val="en-US" w:eastAsia="en-US"/>
    </w:rPr>
  </w:style>
  <w:style w:type="character" w:styleId="Hypertextovprepojenie">
    <w:name w:val="Hyperlink"/>
    <w:basedOn w:val="Predvolenpsmoodseku"/>
    <w:rsid w:val="006907B9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rsid w:val="00AE59C3"/>
    <w:rPr>
      <w:color w:val="800080" w:themeColor="followedHyperlink"/>
      <w:u w:val="single"/>
    </w:rPr>
  </w:style>
  <w:style w:type="character" w:styleId="Vrazn">
    <w:name w:val="Strong"/>
    <w:basedOn w:val="Predvolenpsmoodseku"/>
    <w:qFormat/>
    <w:rsid w:val="00721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51EFF0E-181C-47A8-B600-BCDBABE2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ČASŤ A:  PROJEKTOVÝ ZÁMER</vt:lpstr>
      <vt:lpstr>ČASŤ A:  PROJEKTOVÝ ZÁMER</vt:lpstr>
    </vt:vector>
  </TitlesOfParts>
  <Company>UNDP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ČASŤ A:  PROJEKTOVÝ ZÁMER</dc:title>
  <dc:creator>vladimir.matus</dc:creator>
  <cp:lastModifiedBy>Slilko Test</cp:lastModifiedBy>
  <cp:revision>4</cp:revision>
  <cp:lastPrinted>2016-11-23T21:21:00Z</cp:lastPrinted>
  <dcterms:created xsi:type="dcterms:W3CDTF">2016-11-23T21:23:00Z</dcterms:created>
  <dcterms:modified xsi:type="dcterms:W3CDTF">2017-01-27T21:06:00Z</dcterms:modified>
</cp:coreProperties>
</file>